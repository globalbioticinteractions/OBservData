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EBA" w:rsidRDefault="00DE4896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</w:pPr>
      <w:bookmarkStart w:id="0" w:name="_GoBack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  <w:t>Dear colleague, </w:t>
      </w:r>
    </w:p>
    <w:p w:rsidR="001D1EBA" w:rsidRDefault="001D1E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</w:pPr>
    </w:p>
    <w:p w:rsidR="001D1EBA" w:rsidRDefault="00DE4896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  <w:t>We hope this email finds you well.</w:t>
      </w:r>
    </w:p>
    <w:p w:rsidR="001D1EBA" w:rsidRDefault="001D1E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</w:pPr>
    </w:p>
    <w:p w:rsidR="001D1EBA" w:rsidRDefault="00DE4896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  <w:t xml:space="preserve">We are contacting you because you agreed to share crop-pollination data with </w:t>
      </w:r>
      <w:r w:rsidR="009D7A66">
        <w:fldChar w:fldCharType="begin"/>
      </w:r>
      <w:r w:rsidR="009D7A66" w:rsidRPr="00CA3347">
        <w:rPr>
          <w:lang w:val="en-US"/>
          <w:rPrChange w:id="1" w:author="USUARIO" w:date="2020-06-30T09:27:00Z">
            <w:rPr/>
          </w:rPrChange>
        </w:rPr>
        <w:instrText xml:space="preserve"> HYPERLINK "https://www.beeproject.science/croppollination.html" \h </w:instrText>
      </w:r>
      <w:r w:rsidR="009D7A66">
        <w:fldChar w:fldCharType="separate"/>
      </w:r>
      <w:proofErr w:type="spellStart"/>
      <w:r>
        <w:rPr>
          <w:rStyle w:val="Hipervnculo"/>
          <w:rFonts w:ascii="Times New Roman" w:eastAsia="Times New Roman" w:hAnsi="Times New Roman" w:cs="Times New Roman"/>
          <w:sz w:val="24"/>
          <w:szCs w:val="24"/>
          <w:lang w:val="en-US" w:eastAsia="es-EC"/>
        </w:rPr>
        <w:t>OBServ</w:t>
      </w:r>
      <w:proofErr w:type="spellEnd"/>
      <w:r w:rsidR="009D7A66">
        <w:rPr>
          <w:rStyle w:val="Hipervnculo"/>
          <w:rFonts w:ascii="Times New Roman" w:eastAsia="Times New Roman" w:hAnsi="Times New Roman" w:cs="Times New Roman"/>
          <w:sz w:val="24"/>
          <w:szCs w:val="24"/>
          <w:lang w:val="en-US" w:eastAsia="es-EC"/>
        </w:rPr>
        <w:fldChar w:fldCharType="end"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  <w:t xml:space="preserve"> team.</w:t>
      </w:r>
    </w:p>
    <w:p w:rsidR="001D1EBA" w:rsidRDefault="001D1E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</w:pPr>
    </w:p>
    <w:p w:rsidR="001D1EBA" w:rsidRDefault="00DE4896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would like to check </w:t>
      </w:r>
      <w:ins w:id="2" w:author="USUARIO" w:date="2020-06-24T12:00:00Z">
        <w:r w:rsidR="00985652">
          <w:rPr>
            <w:rFonts w:ascii="Times New Roman" w:hAnsi="Times New Roman" w:cs="Times New Roman"/>
            <w:sz w:val="24"/>
            <w:szCs w:val="24"/>
            <w:lang w:val="en-US"/>
          </w:rPr>
          <w:t xml:space="preserve">that </w:t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 xml:space="preserve">we correctly interpreted </w:t>
      </w:r>
      <w:del w:id="3" w:author="USUARIO" w:date="2020-06-24T11:25:00Z">
        <w:r w:rsidDel="00C87792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>your dataset/s during the processing stage.</w:t>
      </w:r>
      <w:ins w:id="4" w:author="USUARIO" w:date="2020-06-24T11:25:00Z">
        <w:r w:rsidR="00C87792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>We attach a brief</w:t>
      </w:r>
      <w:del w:id="5" w:author="USUARIO" w:date="2020-06-24T11:25:00Z">
        <w:r w:rsidDel="00C87792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 xml:space="preserve"> report and some queries. Besides, since transparency and data reproducibility are essential to us, we also provide the raw data files and the R-scripts that were used during the processing stage. Thus, you will be able to trace all the decisions that were taken.</w:t>
      </w:r>
    </w:p>
    <w:p w:rsidR="001D1EBA" w:rsidRDefault="001D1EBA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1D1EBA" w:rsidRDefault="00DE4896">
      <w:pPr>
        <w:shd w:val="clear" w:color="auto" w:fill="FFFFFF"/>
        <w:ind w:left="2124" w:hanging="2124"/>
        <w:rPr>
          <w:rFonts w:ascii="Times New Roman" w:hAnsi="Times New Roman" w:cs="Times New Roman"/>
          <w:sz w:val="24"/>
          <w:szCs w:val="24"/>
          <w:lang w:val="en-US"/>
        </w:rPr>
        <w:pPrChange w:id="6" w:author="USUARIO" w:date="2020-06-30T10:37:00Z">
          <w:pPr>
            <w:shd w:val="clear" w:color="auto" w:fill="FFFFFF"/>
          </w:pPr>
        </w:pPrChange>
      </w:pPr>
      <w:r>
        <w:rPr>
          <w:rFonts w:ascii="Times New Roman" w:hAnsi="Times New Roman" w:cs="Times New Roman"/>
          <w:sz w:val="24"/>
          <w:szCs w:val="24"/>
          <w:lang w:val="en-US"/>
        </w:rPr>
        <w:t>To access the above mentioned files, please follow these steps:</w:t>
      </w:r>
    </w:p>
    <w:p w:rsidR="001D1EBA" w:rsidRDefault="001D1EBA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0F2B11" w:rsidRPr="001C4699" w:rsidRDefault="00DE4896" w:rsidP="00CA3347">
      <w:pPr>
        <w:pStyle w:val="Prrafodelista"/>
        <w:numPr>
          <w:ilvl w:val="0"/>
          <w:numId w:val="1"/>
        </w:numPr>
        <w:shd w:val="clear" w:color="auto" w:fill="FFFFFF"/>
        <w:rPr>
          <w:ins w:id="7" w:author="USUARIO" w:date="2020-06-24T11:31:00Z"/>
          <w:rFonts w:ascii="Times New Roman" w:hAnsi="Times New Roman" w:cs="Times New Roman"/>
          <w:sz w:val="24"/>
          <w:szCs w:val="24"/>
          <w:lang w:val="en-US"/>
        </w:rPr>
      </w:pPr>
      <w:r w:rsidRPr="00AC2520">
        <w:rPr>
          <w:rFonts w:ascii="Times New Roman" w:hAnsi="Times New Roman" w:cs="Times New Roman"/>
          <w:sz w:val="24"/>
          <w:szCs w:val="24"/>
          <w:lang w:val="en-US"/>
        </w:rPr>
        <w:t xml:space="preserve">Download a </w:t>
      </w:r>
      <w:del w:id="8" w:author="USUARIO" w:date="2020-06-24T11:52:00Z">
        <w:r w:rsidRPr="00AC2520" w:rsidDel="001C4699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folder </w:delText>
        </w:r>
      </w:del>
      <w:ins w:id="9" w:author="USUARIO" w:date="2020-06-24T11:52:00Z">
        <w:r w:rsidR="001C4699">
          <w:rPr>
            <w:rFonts w:ascii="Times New Roman" w:hAnsi="Times New Roman" w:cs="Times New Roman"/>
            <w:sz w:val="24"/>
            <w:szCs w:val="24"/>
            <w:lang w:val="en-US"/>
          </w:rPr>
          <w:t>ZIP file</w:t>
        </w:r>
        <w:r w:rsidR="001C4699" w:rsidRPr="00AC2520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="001C4699">
          <w:rPr>
            <w:rFonts w:ascii="Times New Roman" w:hAnsi="Times New Roman" w:cs="Times New Roman"/>
            <w:sz w:val="24"/>
            <w:szCs w:val="24"/>
            <w:lang w:val="en-US"/>
          </w:rPr>
          <w:t>by clicking</w:t>
        </w:r>
      </w:ins>
      <w:ins w:id="10" w:author="USUARIO" w:date="2020-06-24T11:26:00Z">
        <w:r w:rsidR="000F2B11" w:rsidRPr="00AC2520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11" w:author="USUARIO" w:date="2020-06-24T11:52:00Z">
        <w:r w:rsidR="001C4699" w:rsidRPr="00AC2520">
          <w:rPr>
            <w:rFonts w:ascii="Times New Roman" w:hAnsi="Times New Roman" w:cs="Times New Roman"/>
            <w:sz w:val="24"/>
            <w:szCs w:val="24"/>
            <w:lang w:val="en-US"/>
          </w:rPr>
          <w:t xml:space="preserve">on </w:t>
        </w:r>
        <w:r w:rsidR="001C4699">
          <w:rPr>
            <w:rFonts w:ascii="Times New Roman" w:hAnsi="Times New Roman" w:cs="Times New Roman"/>
            <w:sz w:val="24"/>
            <w:szCs w:val="24"/>
            <w:lang w:val="en-US"/>
          </w:rPr>
          <w:t xml:space="preserve">the link </w:t>
        </w:r>
      </w:ins>
      <w:ins w:id="12" w:author="USUARIO" w:date="2020-06-24T14:45:00Z">
        <w:r w:rsidR="002A401B">
          <w:rPr>
            <w:rFonts w:ascii="Times New Roman" w:hAnsi="Times New Roman" w:cs="Times New Roman"/>
            <w:sz w:val="24"/>
            <w:szCs w:val="24"/>
            <w:lang w:val="en-US"/>
          </w:rPr>
          <w:t>below this message</w:t>
        </w:r>
      </w:ins>
      <w:ins w:id="13" w:author="USUARIO" w:date="2020-06-24T11:52:00Z">
        <w:r w:rsidR="001C4699" w:rsidRPr="00AC2520">
          <w:rPr>
            <w:rFonts w:ascii="Times New Roman" w:hAnsi="Times New Roman" w:cs="Times New Roman"/>
            <w:sz w:val="24"/>
            <w:szCs w:val="24"/>
            <w:lang w:val="en-US"/>
          </w:rPr>
          <w:t xml:space="preserve">. </w:t>
        </w:r>
      </w:ins>
      <w:ins w:id="14" w:author="USUARIO" w:date="2020-06-24T14:49:00Z">
        <w:r w:rsidR="002A401B">
          <w:rPr>
            <w:rFonts w:ascii="Times New Roman" w:hAnsi="Times New Roman" w:cs="Times New Roman"/>
            <w:sz w:val="24"/>
            <w:szCs w:val="24"/>
            <w:lang w:val="en-US"/>
          </w:rPr>
          <w:t>Such file</w:t>
        </w:r>
      </w:ins>
      <w:ins w:id="15" w:author="USUARIO" w:date="2020-06-24T11:26:00Z">
        <w:r w:rsidR="00C87792" w:rsidRPr="00AC2520">
          <w:rPr>
            <w:rFonts w:ascii="Times New Roman" w:hAnsi="Times New Roman" w:cs="Times New Roman"/>
            <w:sz w:val="24"/>
            <w:szCs w:val="24"/>
            <w:lang w:val="en-US"/>
          </w:rPr>
          <w:t xml:space="preserve"> contains </w:t>
        </w:r>
      </w:ins>
      <w:del w:id="16" w:author="USUARIO" w:date="2020-06-24T11:28:00Z">
        <w:r w:rsidRPr="00AC2520" w:rsidDel="00C87792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with </w:delText>
        </w:r>
      </w:del>
      <w:ins w:id="17" w:author="USUARIO" w:date="2020-06-24T11:27:00Z">
        <w:r w:rsidR="00C87792" w:rsidRPr="00AC2520">
          <w:rPr>
            <w:rFonts w:ascii="Times New Roman" w:hAnsi="Times New Roman" w:cs="Times New Roman"/>
            <w:sz w:val="24"/>
            <w:szCs w:val="24"/>
            <w:lang w:val="en-US"/>
          </w:rPr>
          <w:t>one</w:t>
        </w:r>
      </w:ins>
      <w:ins w:id="18" w:author="USUARIO" w:date="2020-06-24T12:01:00Z">
        <w:r w:rsidR="00985652">
          <w:rPr>
            <w:rFonts w:ascii="Times New Roman" w:hAnsi="Times New Roman" w:cs="Times New Roman"/>
            <w:sz w:val="24"/>
            <w:szCs w:val="24"/>
            <w:lang w:val="en-US"/>
          </w:rPr>
          <w:t xml:space="preserve"> folder. Inside, you will find a</w:t>
        </w:r>
      </w:ins>
      <w:ins w:id="19" w:author="USUARIO" w:date="2020-06-24T11:27:00Z">
        <w:r w:rsidR="00C87792" w:rsidRPr="00AC2520">
          <w:rPr>
            <w:rFonts w:ascii="Times New Roman" w:hAnsi="Times New Roman" w:cs="Times New Roman"/>
            <w:sz w:val="24"/>
            <w:szCs w:val="24"/>
            <w:lang w:val="en-US"/>
          </w:rPr>
          <w:t xml:space="preserve"> “</w:t>
        </w:r>
      </w:ins>
      <w:ins w:id="20" w:author="USUARIO" w:date="2020-06-30T09:29:00Z">
        <w:r w:rsidR="00CA3347" w:rsidRPr="00CA3347">
          <w:rPr>
            <w:rFonts w:ascii="Times New Roman" w:hAnsi="Times New Roman" w:cs="Times New Roman"/>
            <w:sz w:val="24"/>
            <w:szCs w:val="24"/>
            <w:lang w:val="en-US"/>
          </w:rPr>
          <w:t>First read me –</w:t>
        </w:r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 xml:space="preserve"> General report</w:t>
        </w:r>
      </w:ins>
      <w:ins w:id="21" w:author="USUARIO" w:date="2020-06-24T11:27:00Z">
        <w:r w:rsidR="00C87792" w:rsidRPr="008E780E">
          <w:rPr>
            <w:rFonts w:ascii="Times New Roman" w:hAnsi="Times New Roman" w:cs="Times New Roman"/>
            <w:sz w:val="24"/>
            <w:szCs w:val="24"/>
            <w:lang w:val="en-US"/>
          </w:rPr>
          <w:t>”</w:t>
        </w:r>
      </w:ins>
      <w:ins w:id="22" w:author="USUARIO" w:date="2020-06-30T09:34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 xml:space="preserve"> (</w:t>
        </w:r>
        <w:proofErr w:type="spellStart"/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pdf</w:t>
        </w:r>
        <w:proofErr w:type="spellEnd"/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) file</w:t>
        </w:r>
      </w:ins>
      <w:ins w:id="23" w:author="USUARIO" w:date="2020-06-24T11:30:00Z">
        <w:r w:rsidR="00C87792" w:rsidRPr="008E780E">
          <w:rPr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ins w:id="24" w:author="USUARIO" w:date="2020-06-24T11:27:00Z">
        <w:r w:rsidR="00C87792" w:rsidRPr="00DE4896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25" w:author="USUARIO" w:date="2020-06-25T12:12:00Z">
        <w:r w:rsidR="008E780E">
          <w:rPr>
            <w:rFonts w:ascii="Times New Roman" w:hAnsi="Times New Roman" w:cs="Times New Roman"/>
            <w:sz w:val="24"/>
            <w:szCs w:val="24"/>
            <w:lang w:val="en-US"/>
          </w:rPr>
          <w:t>one “</w:t>
        </w:r>
      </w:ins>
      <w:proofErr w:type="spellStart"/>
      <w:ins w:id="26" w:author="USUARIO" w:date="2020-06-30T09:28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Data_ownership_of_your_</w:t>
        </w:r>
        <w:r w:rsidR="00CA3347" w:rsidRPr="00CA3347">
          <w:rPr>
            <w:rFonts w:ascii="Times New Roman" w:hAnsi="Times New Roman" w:cs="Times New Roman"/>
            <w:sz w:val="24"/>
            <w:szCs w:val="24"/>
            <w:lang w:val="en-US"/>
          </w:rPr>
          <w:t>datasets</w:t>
        </w:r>
      </w:ins>
      <w:proofErr w:type="spellEnd"/>
      <w:ins w:id="27" w:author="USUARIO" w:date="2020-06-25T12:12:00Z">
        <w:r w:rsidR="008E780E">
          <w:rPr>
            <w:rFonts w:ascii="Times New Roman" w:hAnsi="Times New Roman" w:cs="Times New Roman"/>
            <w:sz w:val="24"/>
            <w:szCs w:val="24"/>
            <w:lang w:val="en-US"/>
          </w:rPr>
          <w:t>”</w:t>
        </w:r>
      </w:ins>
      <w:ins w:id="28" w:author="USUARIO" w:date="2020-06-25T12:13:00Z">
        <w:r w:rsidR="008E780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29" w:author="USUARIO" w:date="2020-06-25T15:55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(excel) </w:t>
        </w:r>
      </w:ins>
      <w:ins w:id="30" w:author="USUARIO" w:date="2020-06-25T12:13:00Z">
        <w:r w:rsidR="008E780E">
          <w:rPr>
            <w:rFonts w:ascii="Times New Roman" w:hAnsi="Times New Roman" w:cs="Times New Roman"/>
            <w:sz w:val="24"/>
            <w:szCs w:val="24"/>
            <w:lang w:val="en-US"/>
          </w:rPr>
          <w:t>file,</w:t>
        </w:r>
      </w:ins>
      <w:ins w:id="31" w:author="USUARIO" w:date="2020-06-25T12:12:00Z">
        <w:r w:rsidR="008E780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32" w:author="USUARIO" w:date="2020-06-24T11:28:00Z">
        <w:r w:rsidR="00C87792" w:rsidRPr="00DE4896">
          <w:rPr>
            <w:rFonts w:ascii="Times New Roman" w:hAnsi="Times New Roman" w:cs="Times New Roman"/>
            <w:sz w:val="24"/>
            <w:szCs w:val="24"/>
            <w:lang w:val="en-US"/>
          </w:rPr>
          <w:t>and</w:t>
        </w:r>
      </w:ins>
      <w:ins w:id="33" w:author="USUARIO" w:date="2020-06-24T11:27:00Z">
        <w:r w:rsidR="00C87792" w:rsidRPr="00DE4896">
          <w:rPr>
            <w:rFonts w:ascii="Times New Roman" w:hAnsi="Times New Roman" w:cs="Times New Roman"/>
            <w:sz w:val="24"/>
            <w:szCs w:val="24"/>
            <w:lang w:val="en-US"/>
          </w:rPr>
          <w:t xml:space="preserve"> one subfolder for each dataset</w:t>
        </w:r>
      </w:ins>
      <w:ins w:id="34" w:author="USUARIO" w:date="2020-06-24T11:34:00Z">
        <w:r w:rsidR="000F2B11" w:rsidRPr="00DE4896">
          <w:rPr>
            <w:rFonts w:ascii="Times New Roman" w:hAnsi="Times New Roman" w:cs="Times New Roman"/>
            <w:sz w:val="24"/>
            <w:szCs w:val="24"/>
            <w:lang w:val="en-US"/>
          </w:rPr>
          <w:t xml:space="preserve">, denoted here as </w:t>
        </w:r>
        <w:r w:rsidR="000F2B11" w:rsidRPr="001C4699">
          <w:rPr>
            <w:rFonts w:ascii="Times New Roman" w:hAnsi="Times New Roman" w:cs="Times New Roman"/>
            <w:sz w:val="24"/>
            <w:szCs w:val="24"/>
            <w:lang w:val="en-US"/>
          </w:rPr>
          <w:t>“study subfolder”</w:t>
        </w:r>
      </w:ins>
      <w:del w:id="35" w:author="USUARIO" w:date="2020-06-24T11:27:00Z">
        <w:r w:rsidRPr="001C4699" w:rsidDel="00C87792">
          <w:rPr>
            <w:rFonts w:ascii="Times New Roman" w:hAnsi="Times New Roman" w:cs="Times New Roman"/>
            <w:sz w:val="24"/>
            <w:szCs w:val="24"/>
            <w:lang w:val="en-US"/>
          </w:rPr>
          <w:delText>such files</w:delText>
        </w:r>
      </w:del>
      <w:ins w:id="36" w:author="USUARIO" w:date="2020-06-24T11:28:00Z">
        <w:r w:rsidR="00C87792" w:rsidRPr="001C4699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</w:p>
    <w:p w:rsidR="001D1EBA" w:rsidRPr="000F2B11" w:rsidRDefault="00DE4896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  <w:rPrChange w:id="37" w:author="USUARIO" w:date="2020-06-24T11:31:00Z">
            <w:rPr>
              <w:lang w:val="en-US"/>
            </w:rPr>
          </w:rPrChange>
        </w:rPr>
        <w:pPrChange w:id="38" w:author="USUARIO" w:date="2020-06-24T11:31:00Z">
          <w:pPr>
            <w:pStyle w:val="Prrafodelista"/>
            <w:numPr>
              <w:numId w:val="1"/>
            </w:numPr>
            <w:shd w:val="clear" w:color="auto" w:fill="FFFFFF"/>
            <w:ind w:left="765" w:hanging="405"/>
          </w:pPr>
        </w:pPrChange>
      </w:pPr>
      <w:del w:id="39" w:author="USUARIO" w:date="2020-06-24T11:28:00Z">
        <w:r w:rsidRPr="000F2B11" w:rsidDel="00C87792">
          <w:rPr>
            <w:rFonts w:ascii="Times New Roman" w:hAnsi="Times New Roman" w:cs="Times New Roman"/>
            <w:sz w:val="24"/>
            <w:szCs w:val="24"/>
            <w:lang w:val="en-US"/>
            <w:rPrChange w:id="40" w:author="USUARIO" w:date="2020-06-24T11:31:00Z">
              <w:rPr>
                <w:lang w:val="en-US"/>
              </w:rPr>
            </w:rPrChange>
          </w:rPr>
          <w:delText xml:space="preserve"> </w:delText>
        </w:r>
      </w:del>
      <w:del w:id="41" w:author="USUARIO" w:date="2020-06-24T11:26:00Z">
        <w:r w:rsidRPr="000F2B11" w:rsidDel="00C87792">
          <w:rPr>
            <w:rFonts w:ascii="Times New Roman" w:hAnsi="Times New Roman" w:cs="Times New Roman"/>
            <w:sz w:val="24"/>
            <w:szCs w:val="24"/>
            <w:lang w:val="en-US"/>
            <w:rPrChange w:id="42" w:author="USUARIO" w:date="2020-06-24T11:31:00Z">
              <w:rPr>
                <w:lang w:val="en-US"/>
              </w:rPr>
            </w:rPrChange>
          </w:rPr>
          <w:delText>from the following link.</w:delText>
        </w:r>
      </w:del>
    </w:p>
    <w:p w:rsidR="000F2B11" w:rsidRDefault="00DE4896" w:rsidP="00C87792">
      <w:pPr>
        <w:pStyle w:val="HTMLconformatoprevio"/>
        <w:numPr>
          <w:ilvl w:val="0"/>
          <w:numId w:val="1"/>
        </w:numPr>
        <w:jc w:val="both"/>
        <w:rPr>
          <w:ins w:id="43" w:author="USUARIO" w:date="2020-06-24T11:31:00Z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Read the </w:t>
      </w:r>
      <w:ins w:id="44" w:author="USUARIO" w:date="2020-06-24T11:28:00Z">
        <w:r w:rsidR="00C87792">
          <w:rPr>
            <w:rFonts w:ascii="Times New Roman" w:hAnsi="Times New Roman" w:cs="Times New Roman"/>
            <w:sz w:val="24"/>
            <w:szCs w:val="24"/>
            <w:lang w:val="en-US"/>
          </w:rPr>
          <w:t>“</w:t>
        </w:r>
      </w:ins>
      <w:ins w:id="45" w:author="USUARIO" w:date="2020-06-30T09:29:00Z">
        <w:r w:rsidR="00CA3347" w:rsidRPr="00CA3347">
          <w:rPr>
            <w:rFonts w:ascii="Times New Roman" w:hAnsi="Times New Roman" w:cs="Times New Roman"/>
            <w:sz w:val="24"/>
            <w:szCs w:val="24"/>
            <w:lang w:val="en-US"/>
          </w:rPr>
          <w:t>First read me –</w:t>
        </w:r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 xml:space="preserve"> General report</w:t>
        </w:r>
      </w:ins>
      <w:del w:id="46" w:author="USUARIO" w:date="2020-06-30T09:29:00Z">
        <w:r w:rsidDel="00CA3347">
          <w:rPr>
            <w:rFonts w:ascii="Times New Roman" w:hAnsi="Times New Roman" w:cs="Times New Roman"/>
            <w:sz w:val="24"/>
            <w:szCs w:val="24"/>
            <w:lang w:val="en-US"/>
          </w:rPr>
          <w:delText>general report</w:delText>
        </w:r>
      </w:del>
      <w:ins w:id="47" w:author="USUARIO" w:date="2020-06-24T11:28:00Z">
        <w:r w:rsidR="00C87792">
          <w:rPr>
            <w:rFonts w:ascii="Times New Roman" w:hAnsi="Times New Roman" w:cs="Times New Roman"/>
            <w:sz w:val="24"/>
            <w:szCs w:val="24"/>
            <w:lang w:val="en-US"/>
          </w:rPr>
          <w:t>”</w:t>
        </w:r>
      </w:ins>
      <w:del w:id="48" w:author="USUARIO" w:date="2020-06-24T14:50:00Z">
        <w:r w:rsidDel="002A401B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that you will find inside the folder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 xml:space="preserve">. As you may see, it contains a list of crop-pollination studies. </w:t>
      </w:r>
      <w:ins w:id="49" w:author="USUARIO" w:date="2020-06-25T12:41:00Z">
        <w:r w:rsidR="003D7CBA">
          <w:rPr>
            <w:rFonts w:ascii="Times New Roman" w:hAnsi="Times New Roman" w:cs="Times New Roman"/>
            <w:sz w:val="24"/>
            <w:szCs w:val="24"/>
            <w:lang w:val="en-US"/>
          </w:rPr>
          <w:t>In your “</w:t>
        </w:r>
      </w:ins>
      <w:proofErr w:type="spellStart"/>
      <w:ins w:id="50" w:author="USUARIO" w:date="2020-06-30T09:28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Data_ownership_of_your_</w:t>
        </w:r>
        <w:r w:rsidR="00CA3347" w:rsidRPr="00CA3347">
          <w:rPr>
            <w:rFonts w:ascii="Times New Roman" w:hAnsi="Times New Roman" w:cs="Times New Roman"/>
            <w:sz w:val="24"/>
            <w:szCs w:val="24"/>
            <w:lang w:val="en-US"/>
          </w:rPr>
          <w:t>datasets</w:t>
        </w:r>
      </w:ins>
      <w:proofErr w:type="spellEnd"/>
      <w:ins w:id="51" w:author="USUARIO" w:date="2020-06-25T12:41:00Z">
        <w:r w:rsidR="003D7CBA">
          <w:rPr>
            <w:rFonts w:ascii="Times New Roman" w:hAnsi="Times New Roman" w:cs="Times New Roman"/>
            <w:sz w:val="24"/>
            <w:szCs w:val="24"/>
            <w:lang w:val="en-US"/>
          </w:rPr>
          <w:t>”</w:t>
        </w:r>
      </w:ins>
      <w:ins w:id="52" w:author="USUARIO" w:date="2020-06-30T09:35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 xml:space="preserve"> file</w:t>
        </w:r>
      </w:ins>
      <w:ins w:id="53" w:author="USUARIO" w:date="2020-06-25T12:41:00Z">
        <w:r w:rsidR="003D7CBA">
          <w:rPr>
            <w:rFonts w:ascii="Times New Roman" w:hAnsi="Times New Roman" w:cs="Times New Roman"/>
            <w:sz w:val="24"/>
            <w:szCs w:val="24"/>
            <w:lang w:val="en-US"/>
          </w:rPr>
          <w:t>, p</w:t>
        </w:r>
      </w:ins>
      <w:del w:id="54" w:author="USUARIO" w:date="2020-06-25T12:41:00Z">
        <w:r w:rsidDel="003D7CBA">
          <w:rPr>
            <w:rFonts w:ascii="Times New Roman" w:hAnsi="Times New Roman" w:cs="Times New Roman"/>
            <w:sz w:val="24"/>
            <w:szCs w:val="24"/>
            <w:lang w:val="en-US"/>
          </w:rPr>
          <w:delText>P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>lease confirm that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you are the correct corresponding author of the listed studies,</w:t>
      </w:r>
      <w:del w:id="55" w:author="USUARIO" w:date="2020-06-30T17:42:00Z">
        <w:r w:rsidDel="00F15E09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and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 xml:space="preserve"> (ii) all co-authors</w:t>
      </w:r>
      <w:ins w:id="56" w:author="USUARIO" w:date="2020-06-30T09:35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/co-owners</w:t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 xml:space="preserve"> are properly listed</w:t>
      </w:r>
      <w:ins w:id="57" w:author="USUARIO" w:date="2020-06-30T17:41:00Z">
        <w:r w:rsidR="00F15E09">
          <w:rPr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ins w:id="58" w:author="USUARIO" w:date="2020-06-25T12:40:00Z">
        <w:r w:rsidR="003D7CBA">
          <w:rPr>
            <w:rFonts w:ascii="Times New Roman" w:hAnsi="Times New Roman" w:cs="Times New Roman"/>
            <w:sz w:val="24"/>
            <w:szCs w:val="24"/>
            <w:lang w:val="en-US"/>
          </w:rPr>
          <w:t xml:space="preserve">(iii) </w:t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>we have your permission to re-use your data</w:t>
      </w:r>
      <w:ins w:id="59" w:author="USUARIO" w:date="2020-06-30T17:43:00Z">
        <w:r w:rsidR="00F15E09">
          <w:rPr>
            <w:rFonts w:ascii="Times New Roman" w:hAnsi="Times New Roman" w:cs="Times New Roman"/>
            <w:sz w:val="24"/>
            <w:szCs w:val="24"/>
            <w:lang w:val="en-US"/>
          </w:rPr>
          <w:t>;</w:t>
        </w:r>
      </w:ins>
      <w:del w:id="60" w:author="USUARIO" w:date="2020-06-30T17:43:00Z">
        <w:r w:rsidDel="00F15E09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 xml:space="preserve"> and (i</w:t>
      </w:r>
      <w:ins w:id="61" w:author="USUARIO" w:date="2020-06-25T12:40:00Z">
        <w:r w:rsidR="003D7CBA">
          <w:rPr>
            <w:rFonts w:ascii="Times New Roman" w:hAnsi="Times New Roman" w:cs="Times New Roman"/>
            <w:sz w:val="24"/>
            <w:szCs w:val="24"/>
            <w:lang w:val="en-US"/>
          </w:rPr>
          <w:t>v</w:t>
        </w:r>
      </w:ins>
      <w:del w:id="62" w:author="USUARIO" w:date="2020-06-25T12:40:00Z">
        <w:r w:rsidDel="003D7CBA">
          <w:rPr>
            <w:rFonts w:ascii="Times New Roman" w:hAnsi="Times New Roman" w:cs="Times New Roman"/>
            <w:sz w:val="24"/>
            <w:szCs w:val="24"/>
            <w:lang w:val="en-US"/>
          </w:rPr>
          <w:delText>ii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 xml:space="preserve">) list </w:t>
      </w:r>
      <w:r w:rsidR="009D7A66">
        <w:fldChar w:fldCharType="begin"/>
      </w:r>
      <w:r w:rsidR="009D7A66" w:rsidRPr="00CA3347">
        <w:rPr>
          <w:lang w:val="en-US"/>
          <w:rPrChange w:id="63" w:author="USUARIO" w:date="2020-06-30T09:27:00Z">
            <w:rPr/>
          </w:rPrChange>
        </w:rPr>
        <w:instrText xml:space="preserve"> HYPERLINK "https://docs.google.com/spreadsheets/d/1NfGDWqrAuPECfjJ3ZwqosS9zeigLoG021yJewUaAWQ8/edit?usp=sharing" \h </w:instrText>
      </w:r>
      <w:r w:rsidR="009D7A66"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ins w:id="64" w:author="USUARIO" w:date="2020-06-30T09:35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co-authors/co-owners</w:t>
        </w:r>
      </w:ins>
      <w:del w:id="65" w:author="USUARIO" w:date="2020-06-30T09:35:00Z">
        <w:r w:rsidDel="00CA3347">
          <w:rPr>
            <w:rFonts w:ascii="Times New Roman" w:hAnsi="Times New Roman" w:cs="Times New Roman"/>
            <w:sz w:val="24"/>
            <w:szCs w:val="24"/>
            <w:lang w:val="en-US"/>
          </w:rPr>
          <w:delText>co-author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 xml:space="preserve"> emails, affiliations</w:t>
      </w:r>
      <w:ins w:id="66" w:author="USUARIO" w:date="2020-06-30T17:43:00Z">
        <w:r w:rsidR="00F15E09">
          <w:rPr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 xml:space="preserve"> and acknowledgements</w:t>
      </w:r>
      <w:ins w:id="67" w:author="USUARIO" w:date="2020-06-30T09:30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/funding</w:t>
        </w:r>
      </w:ins>
      <w:ins w:id="68" w:author="USUARIO" w:date="2020-06-30T09:37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 xml:space="preserve"> information</w:t>
        </w:r>
      </w:ins>
      <w:del w:id="69" w:author="USUARIO" w:date="2020-06-25T12:40:00Z">
        <w:r w:rsidDel="003D7CB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in </w:delText>
        </w:r>
      </w:del>
      <w:del w:id="70" w:author="USUARIO" w:date="2020-06-25T12:39:00Z">
        <w:r w:rsidDel="003D7CBA">
          <w:rPr>
            <w:rFonts w:ascii="Times New Roman" w:hAnsi="Times New Roman" w:cs="Times New Roman"/>
            <w:sz w:val="24"/>
            <w:szCs w:val="24"/>
            <w:lang w:val="en-US"/>
          </w:rPr>
          <w:delText>the</w:delText>
        </w:r>
      </w:del>
      <w:del w:id="71" w:author="USUARIO" w:date="2020-06-25T12:40:00Z">
        <w:r w:rsidDel="003D7CBA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del w:id="72" w:author="USUARIO" w:date="2020-06-25T12:13:00Z">
        <w:r w:rsidDel="008E780E">
          <w:rPr>
            <w:rFonts w:ascii="Times New Roman" w:hAnsi="Times New Roman" w:cs="Times New Roman"/>
            <w:sz w:val="24"/>
            <w:szCs w:val="24"/>
            <w:lang w:val="en-US"/>
          </w:rPr>
          <w:delText>following link</w:delText>
        </w:r>
      </w:del>
      <w:ins w:id="73" w:author="USUARIO" w:date="2020-06-25T12:13:00Z">
        <w:r w:rsidR="008E780E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ins>
      <w:del w:id="74" w:author="USUARIO" w:date="2020-06-25T12:13:00Z">
        <w:r w:rsidDel="008E780E">
          <w:rPr>
            <w:rFonts w:ascii="Times New Roman" w:hAnsi="Times New Roman" w:cs="Times New Roman"/>
            <w:sz w:val="24"/>
            <w:szCs w:val="24"/>
            <w:lang w:val="en-US"/>
          </w:rPr>
          <w:delText>:</w:delText>
        </w:r>
      </w:del>
      <w:ins w:id="75" w:author="USUARIO" w:date="2020-06-24T11:25:00Z">
        <w:r w:rsidR="00C87792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</w:p>
    <w:p w:rsidR="001D1EBA" w:rsidRPr="00C87792" w:rsidRDefault="00DE4896">
      <w:pPr>
        <w:pStyle w:val="HTMLconformatoprevio"/>
        <w:jc w:val="both"/>
        <w:rPr>
          <w:rFonts w:ascii="Times New Roman" w:hAnsi="Times New Roman" w:cs="Times New Roman"/>
          <w:sz w:val="24"/>
          <w:szCs w:val="24"/>
          <w:lang w:val="en-US"/>
          <w:rPrChange w:id="76" w:author="USUARIO" w:date="2020-06-24T11:25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77" w:author="USUARIO" w:date="2020-06-25T12:05:00Z">
          <w:pPr>
            <w:pStyle w:val="HTMLconformatoprevio"/>
            <w:numPr>
              <w:numId w:val="1"/>
            </w:numPr>
            <w:ind w:left="765" w:hanging="405"/>
            <w:jc w:val="both"/>
          </w:pPr>
        </w:pPrChange>
      </w:pPr>
      <w:del w:id="78" w:author="USUARIO" w:date="2020-06-24T11:24:00Z">
        <w:r w:rsidDel="00C87792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. </w:delText>
        </w:r>
      </w:del>
      <w:del w:id="79" w:author="USUARIO" w:date="2020-06-24T11:22:00Z">
        <w:r w:rsidRPr="00C87792" w:rsidDel="00C87792">
          <w:rPr>
            <w:rFonts w:ascii="Times New Roman" w:hAnsi="Times New Roman" w:cs="Times New Roman"/>
            <w:sz w:val="24"/>
            <w:szCs w:val="24"/>
            <w:lang w:val="en-US"/>
            <w:rPrChange w:id="80" w:author="USUARIO" w:date="2020-06-24T11:2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[pon el link escrito, hay gente que no ve hipervinculos]</w:delText>
        </w:r>
      </w:del>
    </w:p>
    <w:p w:rsidR="001D1EBA" w:rsidRDefault="00DE4896" w:rsidP="00CA3347">
      <w:pPr>
        <w:pStyle w:val="Prrafodelista"/>
        <w:numPr>
          <w:ilvl w:val="0"/>
          <w:numId w:val="1"/>
        </w:numPr>
        <w:shd w:val="clear" w:color="auto" w:fill="FFFFFF"/>
        <w:rPr>
          <w:ins w:id="81" w:author="USUARIO" w:date="2020-06-24T11:31:00Z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Read the </w:t>
      </w:r>
      <w:ins w:id="82" w:author="USUARIO" w:date="2020-06-24T11:29:00Z">
        <w:r w:rsidR="00C87792">
          <w:rPr>
            <w:rFonts w:ascii="Times New Roman" w:hAnsi="Times New Roman" w:cs="Times New Roman"/>
            <w:sz w:val="24"/>
            <w:szCs w:val="24"/>
            <w:lang w:val="en-US"/>
          </w:rPr>
          <w:t>“</w:t>
        </w:r>
      </w:ins>
      <w:ins w:id="83" w:author="USUARIO" w:date="2020-06-30T09:30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 xml:space="preserve">Summary report and </w:t>
        </w:r>
        <w:r w:rsidR="00CA3347" w:rsidRPr="00CA3347">
          <w:rPr>
            <w:rFonts w:ascii="Times New Roman" w:hAnsi="Times New Roman" w:cs="Times New Roman"/>
            <w:sz w:val="24"/>
            <w:szCs w:val="24"/>
            <w:lang w:val="en-US"/>
          </w:rPr>
          <w:t>queries</w:t>
        </w:r>
      </w:ins>
      <w:del w:id="84" w:author="USUARIO" w:date="2020-06-30T09:30:00Z">
        <w:r w:rsidDel="00CA3347">
          <w:rPr>
            <w:rFonts w:ascii="Times New Roman" w:hAnsi="Times New Roman" w:cs="Times New Roman"/>
            <w:sz w:val="24"/>
            <w:szCs w:val="24"/>
            <w:lang w:val="en-US"/>
          </w:rPr>
          <w:delText>field report</w:delText>
        </w:r>
      </w:del>
      <w:ins w:id="85" w:author="USUARIO" w:date="2020-06-24T11:29:00Z">
        <w:r w:rsidR="00C87792">
          <w:rPr>
            <w:rFonts w:ascii="Times New Roman" w:hAnsi="Times New Roman" w:cs="Times New Roman"/>
            <w:sz w:val="24"/>
            <w:szCs w:val="24"/>
            <w:lang w:val="en-US"/>
          </w:rPr>
          <w:t>”</w:t>
        </w:r>
      </w:ins>
      <w:ins w:id="86" w:author="USUARIO" w:date="2020-06-30T17:38:00Z">
        <w:r w:rsidR="00780AB6">
          <w:rPr>
            <w:rFonts w:ascii="Times New Roman" w:hAnsi="Times New Roman" w:cs="Times New Roman"/>
            <w:sz w:val="24"/>
            <w:szCs w:val="24"/>
            <w:lang w:val="en-US"/>
          </w:rPr>
          <w:t xml:space="preserve"> (SR&amp;Q)</w:t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ins w:id="87" w:author="USUARIO" w:date="2020-06-30T09:32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pdf</w:t>
        </w:r>
        <w:proofErr w:type="spellEnd"/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88" w:author="USUARIO" w:date="2020-06-24T11:29:00Z">
        <w:r w:rsidR="00C87792">
          <w:rPr>
            <w:rFonts w:ascii="Times New Roman" w:hAnsi="Times New Roman" w:cs="Times New Roman"/>
            <w:sz w:val="24"/>
            <w:szCs w:val="24"/>
            <w:lang w:val="en-US"/>
          </w:rPr>
          <w:t xml:space="preserve">that you </w:t>
        </w:r>
      </w:ins>
      <w:ins w:id="89" w:author="USUARIO" w:date="2020-06-24T11:34:00Z">
        <w:r w:rsidR="000F2B11">
          <w:rPr>
            <w:rFonts w:ascii="Times New Roman" w:hAnsi="Times New Roman" w:cs="Times New Roman"/>
            <w:sz w:val="24"/>
            <w:szCs w:val="24"/>
            <w:lang w:val="en-US"/>
          </w:rPr>
          <w:t>will find inside each “study subfolder”</w:t>
        </w:r>
      </w:ins>
      <w:del w:id="90" w:author="USUARIO" w:date="2020-06-24T11:29:00Z">
        <w:r w:rsidDel="00C87792">
          <w:rPr>
            <w:rFonts w:ascii="Times New Roman" w:hAnsi="Times New Roman" w:cs="Times New Roman"/>
            <w:sz w:val="24"/>
            <w:szCs w:val="24"/>
            <w:lang w:val="en-US"/>
          </w:rPr>
          <w:delText>for each listed study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F2B11" w:rsidRDefault="000F2B11">
      <w:pPr>
        <w:pStyle w:val="Prrafodelista"/>
        <w:shd w:val="clear" w:color="auto" w:fill="FFFFFF"/>
        <w:ind w:left="765"/>
        <w:rPr>
          <w:rFonts w:ascii="Times New Roman" w:hAnsi="Times New Roman" w:cs="Times New Roman"/>
          <w:sz w:val="24"/>
          <w:szCs w:val="24"/>
          <w:lang w:val="en-US"/>
        </w:rPr>
        <w:pPrChange w:id="91" w:author="USUARIO" w:date="2020-06-24T11:31:00Z">
          <w:pPr>
            <w:pStyle w:val="Prrafodelista"/>
            <w:numPr>
              <w:numId w:val="1"/>
            </w:numPr>
            <w:shd w:val="clear" w:color="auto" w:fill="FFFFFF"/>
            <w:ind w:left="765" w:hanging="405"/>
          </w:pPr>
        </w:pPrChange>
      </w:pPr>
    </w:p>
    <w:p w:rsidR="001D1EBA" w:rsidRDefault="00DE4896" w:rsidP="00CA3347">
      <w:pPr>
        <w:pStyle w:val="Prrafodelista"/>
        <w:numPr>
          <w:ilvl w:val="0"/>
          <w:numId w:val="1"/>
        </w:numPr>
        <w:shd w:val="clear" w:color="auto" w:fill="FFFFFF"/>
        <w:rPr>
          <w:ins w:id="92" w:author="USUARIO" w:date="2020-06-24T11:32:00Z"/>
          <w:rFonts w:ascii="Times New Roman" w:hAnsi="Times New Roman" w:cs="Times New Roman"/>
          <w:sz w:val="24"/>
          <w:szCs w:val="24"/>
          <w:lang w:val="en-US"/>
        </w:rPr>
      </w:pPr>
      <w:del w:id="93" w:author="USUARIO" w:date="2020-06-30T09:31:00Z">
        <w:r w:rsidDel="00CA3347">
          <w:rPr>
            <w:rFonts w:ascii="Times New Roman" w:hAnsi="Times New Roman" w:cs="Times New Roman"/>
            <w:sz w:val="24"/>
            <w:szCs w:val="24"/>
            <w:lang w:val="en-US"/>
          </w:rPr>
          <w:delText>Edit each</w:delText>
        </w:r>
      </w:del>
      <w:ins w:id="94" w:author="USUARIO" w:date="2020-06-30T09:33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Edit and a</w:t>
        </w:r>
      </w:ins>
      <w:ins w:id="95" w:author="USUARIO" w:date="2020-06-30T09:31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nswer the queries within</w:t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96" w:author="USUARIO" w:date="2020-06-24T11:35:00Z">
        <w:r w:rsidR="000F2B11">
          <w:rPr>
            <w:rFonts w:ascii="Times New Roman" w:hAnsi="Times New Roman" w:cs="Times New Roman"/>
            <w:sz w:val="24"/>
            <w:szCs w:val="24"/>
            <w:lang w:val="en-US"/>
          </w:rPr>
          <w:t>“</w:t>
        </w:r>
      </w:ins>
      <w:ins w:id="97" w:author="USUARIO" w:date="2020-06-30T17:38:00Z">
        <w:r w:rsidR="00780AB6">
          <w:rPr>
            <w:rFonts w:ascii="Times New Roman" w:hAnsi="Times New Roman" w:cs="Times New Roman"/>
            <w:sz w:val="24"/>
            <w:szCs w:val="24"/>
            <w:lang w:val="en-US"/>
          </w:rPr>
          <w:t>SR&amp;Q</w:t>
        </w:r>
      </w:ins>
      <w:ins w:id="98" w:author="Unknown Author" w:date="2020-06-24T11:13:00Z">
        <w:del w:id="99" w:author="USUARIO" w:date="2020-06-24T11:32:00Z">
          <w:r w:rsidDel="000F2B11">
            <w:rPr>
              <w:rFonts w:ascii="Times New Roman" w:hAnsi="Times New Roman" w:cs="Times New Roman"/>
              <w:sz w:val="24"/>
              <w:szCs w:val="24"/>
              <w:lang w:val="en-US"/>
            </w:rPr>
            <w:delText>general</w:delText>
          </w:r>
        </w:del>
      </w:ins>
      <w:del w:id="100" w:author="Unknown Author" w:date="2020-06-24T11:13:00Z">
        <w:r>
          <w:rPr>
            <w:rFonts w:ascii="Times New Roman" w:hAnsi="Times New Roman" w:cs="Times New Roman"/>
            <w:sz w:val="24"/>
            <w:szCs w:val="24"/>
            <w:lang w:val="en-US"/>
          </w:rPr>
          <w:delText>field</w:delText>
        </w:r>
      </w:del>
      <w:del w:id="101" w:author="USUARIO" w:date="2020-06-30T09:30:00Z">
        <w:r w:rsidDel="00CA33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report</w:delText>
        </w:r>
      </w:del>
      <w:ins w:id="102" w:author="USUARIO" w:date="2020-06-24T11:35:00Z">
        <w:r w:rsidR="000F2B11">
          <w:rPr>
            <w:rFonts w:ascii="Times New Roman" w:hAnsi="Times New Roman" w:cs="Times New Roman"/>
            <w:sz w:val="24"/>
            <w:szCs w:val="24"/>
            <w:lang w:val="en-US"/>
          </w:rPr>
          <w:t>”</w:t>
        </w:r>
      </w:ins>
      <w:ins w:id="103" w:author="USUARIO" w:date="2020-06-30T17:39:00Z">
        <w:r w:rsidR="00780AB6">
          <w:rPr>
            <w:rFonts w:ascii="Times New Roman" w:hAnsi="Times New Roman" w:cs="Times New Roman"/>
            <w:sz w:val="24"/>
            <w:szCs w:val="24"/>
            <w:lang w:val="en-US"/>
          </w:rPr>
          <w:t xml:space="preserve"> files</w:t>
        </w:r>
      </w:ins>
      <w:del w:id="104" w:author="USUARIO" w:date="2020-06-30T09:32:00Z">
        <w:r w:rsidDel="00CA33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and answer the queries within the document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>, one by one.</w:t>
      </w:r>
    </w:p>
    <w:p w:rsidR="000F2B11" w:rsidRPr="000F2B11" w:rsidRDefault="000F2B11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  <w:rPrChange w:id="105" w:author="USUARIO" w:date="2020-06-24T11:32:00Z">
            <w:rPr>
              <w:lang w:val="en-US"/>
            </w:rPr>
          </w:rPrChange>
        </w:rPr>
        <w:pPrChange w:id="106" w:author="USUARIO" w:date="2020-06-24T11:32:00Z">
          <w:pPr>
            <w:pStyle w:val="Prrafodelista"/>
            <w:numPr>
              <w:numId w:val="1"/>
            </w:numPr>
            <w:shd w:val="clear" w:color="auto" w:fill="FFFFFF"/>
            <w:ind w:left="765" w:hanging="405"/>
          </w:pPr>
        </w:pPrChange>
      </w:pPr>
    </w:p>
    <w:p w:rsidR="00780AB6" w:rsidRDefault="00DE4896" w:rsidP="00CA3347">
      <w:pPr>
        <w:pStyle w:val="Prrafodelista"/>
        <w:numPr>
          <w:ilvl w:val="0"/>
          <w:numId w:val="1"/>
        </w:numPr>
        <w:shd w:val="clear" w:color="auto" w:fill="FFFFFF"/>
        <w:rPr>
          <w:ins w:id="107" w:author="USUARIO" w:date="2020-06-30T17:39:00Z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send </w:t>
      </w:r>
      <w:ins w:id="108" w:author="USUARIO" w:date="2020-06-24T11:37:00Z">
        <w:r w:rsidR="000F2B11">
          <w:rPr>
            <w:rFonts w:ascii="Times New Roman" w:hAnsi="Times New Roman" w:cs="Times New Roman"/>
            <w:sz w:val="24"/>
            <w:szCs w:val="24"/>
            <w:lang w:val="en-US"/>
          </w:rPr>
          <w:t>(</w:t>
        </w:r>
      </w:ins>
      <w:ins w:id="109" w:author="USUARIO" w:date="2020-06-24T11:36:00Z">
        <w:r w:rsidR="000F2B11">
          <w:rPr>
            <w:rFonts w:ascii="Times New Roman" w:hAnsi="Times New Roman" w:cs="Times New Roman"/>
            <w:sz w:val="24"/>
            <w:szCs w:val="24"/>
            <w:lang w:val="en-US"/>
          </w:rPr>
          <w:t>all</w:t>
        </w:r>
      </w:ins>
      <w:ins w:id="110" w:author="USUARIO" w:date="2020-06-24T11:37:00Z">
        <w:r w:rsidR="000F2B11">
          <w:rPr>
            <w:rFonts w:ascii="Times New Roman" w:hAnsi="Times New Roman" w:cs="Times New Roman"/>
            <w:sz w:val="24"/>
            <w:szCs w:val="24"/>
            <w:lang w:val="en-US"/>
          </w:rPr>
          <w:t>)</w:t>
        </w:r>
      </w:ins>
      <w:ins w:id="111" w:author="USUARIO" w:date="2020-06-24T11:36:00Z">
        <w:r w:rsidR="000F2B11">
          <w:rPr>
            <w:rFonts w:ascii="Times New Roman" w:hAnsi="Times New Roman" w:cs="Times New Roman"/>
            <w:sz w:val="24"/>
            <w:szCs w:val="24"/>
            <w:lang w:val="en-US"/>
          </w:rPr>
          <w:t xml:space="preserve"> your</w:t>
        </w:r>
      </w:ins>
      <w:del w:id="112" w:author="USUARIO" w:date="2020-06-24T11:36:00Z">
        <w:r w:rsidDel="000F2B11">
          <w:rPr>
            <w:rFonts w:ascii="Times New Roman" w:hAnsi="Times New Roman" w:cs="Times New Roman"/>
            <w:sz w:val="24"/>
            <w:szCs w:val="24"/>
            <w:lang w:val="en-US"/>
          </w:rPr>
          <w:delText>the</w:delText>
        </w:r>
      </w:del>
      <w:r>
        <w:rPr>
          <w:rFonts w:ascii="Times New Roman" w:hAnsi="Times New Roman" w:cs="Times New Roman"/>
          <w:sz w:val="24"/>
          <w:szCs w:val="24"/>
          <w:lang w:val="en-US"/>
        </w:rPr>
        <w:t xml:space="preserve"> edited </w:t>
      </w:r>
      <w:ins w:id="113" w:author="USUARIO" w:date="2020-06-24T11:35:00Z">
        <w:r w:rsidR="000F2B11">
          <w:rPr>
            <w:rFonts w:ascii="Times New Roman" w:hAnsi="Times New Roman" w:cs="Times New Roman"/>
            <w:sz w:val="24"/>
            <w:szCs w:val="24"/>
            <w:lang w:val="en-US"/>
          </w:rPr>
          <w:t>“</w:t>
        </w:r>
      </w:ins>
      <w:ins w:id="114" w:author="USUARIO" w:date="2020-06-30T17:39:00Z">
        <w:r w:rsidR="00780AB6">
          <w:rPr>
            <w:rFonts w:ascii="Times New Roman" w:hAnsi="Times New Roman" w:cs="Times New Roman"/>
            <w:sz w:val="24"/>
            <w:szCs w:val="24"/>
            <w:lang w:val="en-US"/>
          </w:rPr>
          <w:t>SR&amp;Q</w:t>
        </w:r>
      </w:ins>
      <w:del w:id="115" w:author="USUARIO" w:date="2020-06-30T09:33:00Z">
        <w:r w:rsidDel="00CA3347">
          <w:rPr>
            <w:rFonts w:ascii="Times New Roman" w:hAnsi="Times New Roman" w:cs="Times New Roman"/>
            <w:sz w:val="24"/>
            <w:szCs w:val="24"/>
            <w:lang w:val="en-US"/>
          </w:rPr>
          <w:delText>report/s</w:delText>
        </w:r>
      </w:del>
      <w:ins w:id="116" w:author="USUARIO" w:date="2020-06-24T11:35:00Z">
        <w:r w:rsidR="000F2B11">
          <w:rPr>
            <w:rFonts w:ascii="Times New Roman" w:hAnsi="Times New Roman" w:cs="Times New Roman"/>
            <w:sz w:val="24"/>
            <w:szCs w:val="24"/>
            <w:lang w:val="en-US"/>
          </w:rPr>
          <w:t>”</w:t>
        </w:r>
      </w:ins>
      <w:ins w:id="117" w:author="USUARIO" w:date="2020-06-30T09:33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 xml:space="preserve"> files</w:t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 xml:space="preserve"> (with your comments / answers) </w:t>
      </w:r>
      <w:ins w:id="118" w:author="USUARIO" w:date="2020-06-25T15:56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and </w:t>
        </w:r>
      </w:ins>
      <w:ins w:id="119" w:author="USUARIO" w:date="2020-06-30T09:33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 xml:space="preserve">your </w:t>
        </w:r>
      </w:ins>
      <w:ins w:id="120" w:author="USUARIO" w:date="2020-06-25T15:56:00Z">
        <w:r>
          <w:rPr>
            <w:rFonts w:ascii="Times New Roman" w:hAnsi="Times New Roman" w:cs="Times New Roman"/>
            <w:sz w:val="24"/>
            <w:szCs w:val="24"/>
            <w:lang w:val="en-US"/>
          </w:rPr>
          <w:t>“</w:t>
        </w:r>
      </w:ins>
      <w:proofErr w:type="spellStart"/>
      <w:ins w:id="121" w:author="USUARIO" w:date="2020-06-30T09:27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Data</w:t>
        </w:r>
      </w:ins>
      <w:ins w:id="122" w:author="USUARIO" w:date="2020-06-30T09:28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_</w:t>
        </w:r>
      </w:ins>
      <w:ins w:id="123" w:author="USUARIO" w:date="2020-06-30T09:27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>ownership</w:t>
        </w:r>
      </w:ins>
      <w:proofErr w:type="spellEnd"/>
      <w:ins w:id="124" w:author="USUARIO" w:date="2020-06-25T15:56:00Z">
        <w:r>
          <w:rPr>
            <w:rFonts w:ascii="Times New Roman" w:hAnsi="Times New Roman" w:cs="Times New Roman"/>
            <w:sz w:val="24"/>
            <w:szCs w:val="24"/>
            <w:lang w:val="en-US"/>
          </w:rPr>
          <w:t>”</w:t>
        </w:r>
      </w:ins>
      <w:ins w:id="125" w:author="USUARIO" w:date="2020-06-30T09:34:00Z">
        <w:r w:rsidR="00CA3347">
          <w:rPr>
            <w:rFonts w:ascii="Times New Roman" w:hAnsi="Times New Roman" w:cs="Times New Roman"/>
            <w:sz w:val="24"/>
            <w:szCs w:val="24"/>
            <w:lang w:val="en-US"/>
          </w:rPr>
          <w:t xml:space="preserve"> (excel) file</w:t>
        </w:r>
      </w:ins>
      <w:ins w:id="126" w:author="USUARIO" w:date="2020-06-25T15:56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>to</w:t>
      </w:r>
    </w:p>
    <w:p w:rsidR="00780AB6" w:rsidRDefault="00DE4896">
      <w:pPr>
        <w:pStyle w:val="Prrafodelista"/>
        <w:shd w:val="clear" w:color="auto" w:fill="FFFFFF"/>
        <w:ind w:left="765"/>
        <w:rPr>
          <w:ins w:id="127" w:author="USUARIO" w:date="2020-06-30T17:39:00Z"/>
          <w:rFonts w:ascii="Times New Roman" w:hAnsi="Times New Roman" w:cs="Times New Roman"/>
          <w:sz w:val="24"/>
          <w:szCs w:val="24"/>
          <w:lang w:val="en-US"/>
        </w:rPr>
        <w:pPrChange w:id="128" w:author="USUARIO" w:date="2020-06-30T17:39:00Z">
          <w:pPr>
            <w:pStyle w:val="Prrafodelista"/>
            <w:numPr>
              <w:numId w:val="1"/>
            </w:numPr>
            <w:shd w:val="clear" w:color="auto" w:fill="FFFFFF"/>
            <w:ind w:left="765" w:hanging="405"/>
          </w:pPr>
        </w:pPrChange>
      </w:pPr>
      <w:del w:id="129" w:author="USUARIO" w:date="2020-06-24T11:23:00Z">
        <w:r w:rsidDel="00C87792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ins w:id="130" w:author="USUARIO" w:date="2020-06-24T11:23:00Z">
        <w:r w:rsidR="00C87792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131" w:author="USUARIO" w:date="2020-06-30T17:39:00Z">
        <w:r w:rsidR="00780AB6">
          <w:rPr>
            <w:rFonts w:ascii="Times New Roman" w:hAnsi="Times New Roman" w:cs="Times New Roman"/>
            <w:sz w:val="24"/>
            <w:szCs w:val="24"/>
            <w:lang w:val="en-US"/>
          </w:rPr>
          <w:fldChar w:fldCharType="begin"/>
        </w:r>
        <w:r w:rsidR="00780AB6">
          <w:rPr>
            <w:rFonts w:ascii="Times New Roman" w:hAnsi="Times New Roman" w:cs="Times New Roman"/>
            <w:sz w:val="24"/>
            <w:szCs w:val="24"/>
            <w:lang w:val="en-US"/>
          </w:rPr>
          <w:instrText xml:space="preserve"> HYPERLINK "mailto:</w:instrText>
        </w:r>
      </w:ins>
      <w:ins w:id="132" w:author="USUARIO" w:date="2020-06-24T11:23:00Z">
        <w:r w:rsidR="00780AB6" w:rsidRPr="00C87792">
          <w:rPr>
            <w:rFonts w:ascii="Times New Roman" w:hAnsi="Times New Roman" w:cs="Times New Roman"/>
            <w:sz w:val="24"/>
            <w:szCs w:val="24"/>
            <w:lang w:val="en-US"/>
          </w:rPr>
          <w:instrText>alfonso.allen.perkins+observdataset@gmail.com</w:instrText>
        </w:r>
      </w:ins>
      <w:ins w:id="133" w:author="USUARIO" w:date="2020-06-30T17:39:00Z">
        <w:r w:rsidR="00780AB6">
          <w:rPr>
            <w:rFonts w:ascii="Times New Roman" w:hAnsi="Times New Roman" w:cs="Times New Roman"/>
            <w:sz w:val="24"/>
            <w:szCs w:val="24"/>
            <w:lang w:val="en-US"/>
          </w:rPr>
          <w:instrText xml:space="preserve">" </w:instrText>
        </w:r>
        <w:r w:rsidR="00780AB6">
          <w:rPr>
            <w:rFonts w:ascii="Times New Roman" w:hAnsi="Times New Roman" w:cs="Times New Roman"/>
            <w:sz w:val="24"/>
            <w:szCs w:val="24"/>
            <w:lang w:val="en-US"/>
          </w:rPr>
          <w:fldChar w:fldCharType="separate"/>
        </w:r>
      </w:ins>
      <w:ins w:id="134" w:author="USUARIO" w:date="2020-06-24T11:23:00Z">
        <w:r w:rsidR="00780AB6" w:rsidRPr="003B6E1B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alfonso.allen.perkins+observdataset@gmail.com</w:t>
        </w:r>
      </w:ins>
      <w:ins w:id="135" w:author="USUARIO" w:date="2020-06-30T17:39:00Z">
        <w:r w:rsidR="00780AB6">
          <w:rPr>
            <w:rFonts w:ascii="Times New Roman" w:hAnsi="Times New Roman" w:cs="Times New Roman"/>
            <w:sz w:val="24"/>
            <w:szCs w:val="24"/>
            <w:lang w:val="en-US"/>
          </w:rPr>
          <w:fldChar w:fldCharType="end"/>
        </w:r>
        <w:r w:rsidR="00780AB6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del w:id="136" w:author="USUARIO" w:date="2020-06-24T11:23:00Z">
        <w:r w:rsidRPr="00AC2520" w:rsidDel="00C87792">
          <w:fldChar w:fldCharType="begin"/>
        </w:r>
        <w:r w:rsidRPr="00AC2520" w:rsidDel="00C87792">
          <w:rPr>
            <w:lang w:val="en-US"/>
          </w:rPr>
          <w:delInstrText xml:space="preserve"> HYPERLINK "mailto:alfonso.allen.perkins+observdataset@gmail.com" \h </w:delInstrText>
        </w:r>
        <w:r w:rsidRPr="00AC2520" w:rsidDel="00C87792">
          <w:fldChar w:fldCharType="separate"/>
        </w:r>
        <w:r w:rsidRPr="00C87792" w:rsidDel="00C8779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delText>alfonso.allen.perkins+observdataset@gmail.com</w:delText>
        </w:r>
        <w:r w:rsidRPr="00AC2520" w:rsidDel="00C8779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fldChar w:fldCharType="end"/>
        </w:r>
      </w:del>
      <w:r w:rsidRPr="00C87792">
        <w:rPr>
          <w:rFonts w:ascii="Times New Roman" w:hAnsi="Times New Roman" w:cs="Times New Roman"/>
          <w:sz w:val="24"/>
          <w:szCs w:val="24"/>
          <w:lang w:val="en-US"/>
          <w:rPrChange w:id="137" w:author="USUARIO" w:date="2020-06-24T11:24:00Z">
            <w:rPr>
              <w:lang w:val="en-US"/>
            </w:rPr>
          </w:rPrChange>
        </w:rPr>
        <w:t>,</w:t>
      </w:r>
    </w:p>
    <w:p w:rsidR="001D1EBA" w:rsidRPr="00C87792" w:rsidRDefault="00DE4896">
      <w:pPr>
        <w:pStyle w:val="Prrafodelista"/>
        <w:shd w:val="clear" w:color="auto" w:fill="FFFFFF"/>
        <w:ind w:left="765"/>
        <w:rPr>
          <w:rFonts w:ascii="Times New Roman" w:hAnsi="Times New Roman" w:cs="Times New Roman"/>
          <w:sz w:val="24"/>
          <w:szCs w:val="24"/>
          <w:lang w:val="en-US"/>
          <w:rPrChange w:id="138" w:author="USUARIO" w:date="2020-06-24T11:24:00Z">
            <w:rPr>
              <w:lang w:val="en-US"/>
            </w:rPr>
          </w:rPrChange>
        </w:rPr>
        <w:pPrChange w:id="139" w:author="USUARIO" w:date="2020-06-30T17:39:00Z">
          <w:pPr>
            <w:pStyle w:val="Prrafodelista"/>
            <w:numPr>
              <w:numId w:val="1"/>
            </w:numPr>
            <w:shd w:val="clear" w:color="auto" w:fill="FFFFFF"/>
            <w:ind w:left="765" w:hanging="405"/>
          </w:pPr>
        </w:pPrChange>
      </w:pPr>
      <w:del w:id="140" w:author="USUARIO" w:date="2020-06-30T17:39:00Z">
        <w:r w:rsidRPr="00C87792" w:rsidDel="00780AB6">
          <w:rPr>
            <w:rFonts w:ascii="Times New Roman" w:hAnsi="Times New Roman" w:cs="Times New Roman"/>
            <w:sz w:val="24"/>
            <w:szCs w:val="24"/>
            <w:lang w:val="en-US"/>
            <w:rPrChange w:id="141" w:author="USUARIO" w:date="2020-06-24T11:24:00Z">
              <w:rPr>
                <w:lang w:val="en-US"/>
              </w:rPr>
            </w:rPrChange>
          </w:rPr>
          <w:delText xml:space="preserve"> </w:delText>
        </w:r>
      </w:del>
      <w:proofErr w:type="gramStart"/>
      <w:r w:rsidRPr="00C87792">
        <w:rPr>
          <w:rFonts w:ascii="Times New Roman" w:hAnsi="Times New Roman" w:cs="Times New Roman"/>
          <w:sz w:val="24"/>
          <w:szCs w:val="24"/>
          <w:lang w:val="en-US"/>
          <w:rPrChange w:id="142" w:author="USUARIO" w:date="2020-06-24T11:24:00Z">
            <w:rPr>
              <w:lang w:val="en-US"/>
            </w:rPr>
          </w:rPrChange>
        </w:rPr>
        <w:t>before</w:t>
      </w:r>
      <w:proofErr w:type="gramEnd"/>
      <w:r w:rsidRPr="00C87792">
        <w:rPr>
          <w:rFonts w:ascii="Times New Roman" w:hAnsi="Times New Roman" w:cs="Times New Roman"/>
          <w:sz w:val="24"/>
          <w:szCs w:val="24"/>
          <w:lang w:val="en-US"/>
          <w:rPrChange w:id="143" w:author="USUARIO" w:date="2020-06-24T11:24:00Z">
            <w:rPr>
              <w:lang w:val="en-US"/>
            </w:rPr>
          </w:rPrChange>
        </w:rPr>
        <w:t xml:space="preserve"> the 20th of July.</w:t>
      </w:r>
    </w:p>
    <w:p w:rsidR="001D1EBA" w:rsidRDefault="001D1E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C"/>
        </w:rPr>
      </w:pPr>
    </w:p>
    <w:p w:rsidR="001D1EBA" w:rsidRDefault="00DE4896">
      <w:pPr>
        <w:pStyle w:val="HTMLconformatoprevi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you have any questions, please do not hesitate to contact us. </w:t>
      </w:r>
    </w:p>
    <w:p w:rsidR="001D1EBA" w:rsidRDefault="001D1EBA">
      <w:pPr>
        <w:pStyle w:val="HTMLconformatoprevi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1EBA" w:rsidRDefault="00DE4896">
      <w:pPr>
        <w:pStyle w:val="HTMLconformatoprevi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Best regards,</w:t>
      </w:r>
    </w:p>
    <w:p w:rsidR="001D1EBA" w:rsidRDefault="001D1EBA">
      <w:pPr>
        <w:pStyle w:val="HTMLconformatoprevi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1EBA" w:rsidRDefault="00DE4896">
      <w:pPr>
        <w:pStyle w:val="HTMLconformatoprevi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Alfonso Allen-Perkins and</w:t>
      </w:r>
    </w:p>
    <w:p w:rsidR="001D1EBA" w:rsidRDefault="00DE4896">
      <w:pPr>
        <w:pStyle w:val="HTMLconformatoprevi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</w:t>
      </w:r>
      <w:bookmarkEnd w:id="0"/>
      <w:proofErr w:type="spellEnd"/>
    </w:p>
    <w:sectPr w:rsidR="001D1EB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57F47"/>
    <w:multiLevelType w:val="multilevel"/>
    <w:tmpl w:val="2718354C"/>
    <w:lvl w:ilvl="0">
      <w:start w:val="1"/>
      <w:numFmt w:val="decimal"/>
      <w:lvlText w:val="%1)"/>
      <w:lvlJc w:val="left"/>
      <w:pPr>
        <w:ind w:left="765" w:hanging="4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E326C"/>
    <w:multiLevelType w:val="multilevel"/>
    <w:tmpl w:val="310607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EBA"/>
    <w:rsid w:val="000F2B11"/>
    <w:rsid w:val="00125E97"/>
    <w:rsid w:val="001C4699"/>
    <w:rsid w:val="001D1EBA"/>
    <w:rsid w:val="002A401B"/>
    <w:rsid w:val="002C1CB3"/>
    <w:rsid w:val="003D7CBA"/>
    <w:rsid w:val="00780AB6"/>
    <w:rsid w:val="007B58A9"/>
    <w:rsid w:val="008E780E"/>
    <w:rsid w:val="00985652"/>
    <w:rsid w:val="009D7A66"/>
    <w:rsid w:val="00AC2520"/>
    <w:rsid w:val="00C87792"/>
    <w:rsid w:val="00CA3347"/>
    <w:rsid w:val="00DE4896"/>
    <w:rsid w:val="00EE3164"/>
    <w:rsid w:val="00F15E09"/>
    <w:rsid w:val="00F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6ED8"/>
    <w:rPr>
      <w:color w:val="0000FF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B96ED8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5B7B67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 Unicode M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B96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s-EC"/>
    </w:rPr>
  </w:style>
  <w:style w:type="paragraph" w:styleId="Prrafodelista">
    <w:name w:val="List Paragraph"/>
    <w:basedOn w:val="Normal"/>
    <w:uiPriority w:val="34"/>
    <w:qFormat/>
    <w:rsid w:val="00E669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77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6ED8"/>
    <w:rPr>
      <w:color w:val="0000FF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B96ED8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5B7B67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 Unicode M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B96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s-EC"/>
    </w:rPr>
  </w:style>
  <w:style w:type="paragraph" w:styleId="Prrafodelista">
    <w:name w:val="List Paragraph"/>
    <w:basedOn w:val="Normal"/>
    <w:uiPriority w:val="34"/>
    <w:qFormat/>
    <w:rsid w:val="00E669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77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5823F8C-3222-469A-9765-3D55895C2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dcterms:created xsi:type="dcterms:W3CDTF">2020-06-25T09:05:00Z</dcterms:created>
  <dcterms:modified xsi:type="dcterms:W3CDTF">2020-07-08T14:51:00Z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